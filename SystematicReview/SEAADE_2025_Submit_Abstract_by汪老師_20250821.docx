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32C0" w14:textId="5DFE061C" w:rsidR="00444B08" w:rsidRPr="00366096" w:rsidRDefault="00444B08">
      <w:pPr>
        <w:rPr>
          <w:b/>
          <w:bCs/>
          <w:u w:val="single"/>
        </w:rPr>
      </w:pPr>
      <w:r w:rsidRPr="00366096">
        <w:rPr>
          <w:b/>
          <w:bCs/>
          <w:u w:val="single"/>
        </w:rPr>
        <w:t xml:space="preserve">Quantifying MRONJ Risk Before and After Invasive Dental Procedures </w:t>
      </w:r>
      <w:ins w:id="0" w:author="Admin" w:date="2025-08-20T12:34:00Z">
        <w:r w:rsidR="00BD21A2">
          <w:rPr>
            <w:b/>
            <w:bCs/>
            <w:u w:val="single"/>
          </w:rPr>
          <w:t>in</w:t>
        </w:r>
      </w:ins>
      <w:del w:id="1" w:author="Admin" w:date="2025-08-20T12:34:00Z">
        <w:r w:rsidRPr="00366096" w:rsidDel="00BD21A2">
          <w:rPr>
            <w:b/>
            <w:bCs/>
            <w:u w:val="single"/>
          </w:rPr>
          <w:delText>for</w:delText>
        </w:r>
      </w:del>
      <w:r w:rsidRPr="00366096">
        <w:rPr>
          <w:b/>
          <w:bCs/>
          <w:u w:val="single"/>
        </w:rPr>
        <w:t xml:space="preserve"> Antiresorptive Medication-Treated Patients: A Meta-analysis-</w:t>
      </w:r>
      <w:ins w:id="2" w:author="Admin" w:date="2025-08-20T12:35:00Z">
        <w:r w:rsidR="00662371">
          <w:rPr>
            <w:b/>
            <w:bCs/>
            <w:u w:val="single"/>
          </w:rPr>
          <w:t>i</w:t>
        </w:r>
      </w:ins>
      <w:del w:id="3" w:author="Admin" w:date="2025-08-20T12:35:00Z">
        <w:r w:rsidRPr="00366096" w:rsidDel="00662371">
          <w:rPr>
            <w:b/>
            <w:bCs/>
            <w:u w:val="single"/>
          </w:rPr>
          <w:delText>I</w:delText>
        </w:r>
      </w:del>
      <w:r w:rsidRPr="00366096">
        <w:rPr>
          <w:b/>
          <w:bCs/>
          <w:u w:val="single"/>
        </w:rPr>
        <w:t>nformed Web Platform</w:t>
      </w:r>
    </w:p>
    <w:p w14:paraId="1F185D8D" w14:textId="77777777" w:rsidR="00444B08" w:rsidRDefault="00444B08"/>
    <w:p w14:paraId="0827DB0E" w14:textId="0BEE5FF3" w:rsidR="00366096" w:rsidRDefault="00366096" w:rsidP="00366096">
      <w:r>
        <w:rPr>
          <w:rFonts w:hint="eastAsia"/>
        </w:rPr>
        <w:t>Hsu, Chen-Chieh</w:t>
      </w:r>
    </w:p>
    <w:p w14:paraId="6FD9D00D" w14:textId="52E39EE1" w:rsidR="00366096" w:rsidRPr="00366096" w:rsidRDefault="00366096">
      <w:r>
        <w:rPr>
          <w:rFonts w:hint="eastAsia"/>
        </w:rPr>
        <w:t>Dental Department, Ideal Dental Clinic, Kaohsiung city, Taiwan</w:t>
      </w:r>
    </w:p>
    <w:p w14:paraId="749AD865" w14:textId="77777777" w:rsidR="00366096" w:rsidRDefault="00366096"/>
    <w:p w14:paraId="1E89E6B3" w14:textId="557FB38F" w:rsidR="00444B08" w:rsidRDefault="00444B08">
      <w:r w:rsidRPr="00444B08">
        <w:t>Introduction</w:t>
      </w:r>
    </w:p>
    <w:p w14:paraId="0E989F52" w14:textId="26EFD63A" w:rsidR="00444B08" w:rsidRDefault="00444B08">
      <w:r w:rsidRPr="00444B08">
        <w:t>Medication-related osteonecrosis of the jaw (MRONJ) is uncommon, yet prolonged pain and repeat interventions can</w:t>
      </w:r>
      <w:ins w:id="4" w:author="Admin" w:date="2025-08-20T12:35:00Z">
        <w:r w:rsidR="00662371" w:rsidRPr="00662371">
          <w:t xml:space="preserve"> </w:t>
        </w:r>
        <w:r w:rsidR="00662371">
          <w:t>undermine</w:t>
        </w:r>
      </w:ins>
      <w:del w:id="5" w:author="Admin" w:date="2025-08-20T12:35:00Z">
        <w:r w:rsidRPr="00444B08" w:rsidDel="00662371">
          <w:delText xml:space="preserve"> erode</w:delText>
        </w:r>
      </w:del>
      <w:r w:rsidRPr="00444B08">
        <w:t xml:space="preserve"> patient–clinician trust. Many </w:t>
      </w:r>
      <w:ins w:id="6" w:author="Admin" w:date="2025-08-20T12:35:00Z">
        <w:r w:rsidR="00662371">
          <w:t>patients receiving antiresorptive therapy</w:t>
        </w:r>
      </w:ins>
      <w:del w:id="7" w:author="Admin" w:date="2025-08-20T12:35:00Z">
        <w:r w:rsidRPr="00444B08" w:rsidDel="00662371">
          <w:delText>anti-resorptive users</w:delText>
        </w:r>
      </w:del>
      <w:r w:rsidRPr="00444B08">
        <w:t xml:space="preserve"> are unaware that invasive dental treatment markedly increases risk, and dentists face time constraints </w:t>
      </w:r>
      <w:ins w:id="8" w:author="Admin" w:date="2025-08-20T12:35:00Z">
        <w:r w:rsidR="00662371">
          <w:t xml:space="preserve">in </w:t>
        </w:r>
      </w:ins>
      <w:r w:rsidRPr="00444B08">
        <w:t xml:space="preserve">verifying medications and providing tailored </w:t>
      </w:r>
      <w:ins w:id="9" w:author="Admin" w:date="2025-08-20T12:36:00Z">
        <w:r w:rsidR="00662371">
          <w:t>counseling</w:t>
        </w:r>
      </w:ins>
      <w:del w:id="10" w:author="Admin" w:date="2025-08-20T12:36:00Z">
        <w:r w:rsidRPr="00444B08" w:rsidDel="00662371">
          <w:delText>counselling</w:delText>
        </w:r>
      </w:del>
      <w:r w:rsidRPr="00444B08">
        <w:t xml:space="preserve">. A concise, evidence-based platform that records </w:t>
      </w:r>
      <w:ins w:id="11" w:author="Admin" w:date="2025-08-20T12:36:00Z">
        <w:r w:rsidR="00662371">
          <w:t xml:space="preserve">antiresorptive </w:t>
        </w:r>
        <w:r w:rsidR="00662371" w:rsidRPr="00662371">
          <w:rPr>
            <w:rStyle w:val="Strong"/>
            <w:b w:val="0"/>
            <w:rPrChange w:id="12" w:author="Admin" w:date="2025-08-20T12:36:00Z">
              <w:rPr>
                <w:rStyle w:val="Strong"/>
              </w:rPr>
            </w:rPrChange>
          </w:rPr>
          <w:t>exposure</w:t>
        </w:r>
      </w:ins>
      <w:del w:id="13" w:author="Admin" w:date="2025-08-20T12:36:00Z">
        <w:r w:rsidRPr="00444B08" w:rsidDel="00662371">
          <w:delText>anti-resorptive history</w:delText>
        </w:r>
      </w:del>
      <w:r w:rsidRPr="00444B08">
        <w:t xml:space="preserve"> and communicates individualized, procedure-specific risk is needed. </w:t>
      </w:r>
    </w:p>
    <w:p w14:paraId="6FE7A03B" w14:textId="77777777" w:rsidR="00444B08" w:rsidRDefault="00444B08"/>
    <w:p w14:paraId="6BD8D288" w14:textId="27236503" w:rsidR="00444B08" w:rsidRDefault="00444B08">
      <w:r w:rsidRPr="00444B08">
        <w:t>Objective</w:t>
      </w:r>
    </w:p>
    <w:p w14:paraId="017EB69E" w14:textId="282BE264" w:rsidR="00444B08" w:rsidRDefault="00444B08">
      <w:r w:rsidRPr="00444B08">
        <w:t xml:space="preserve">To synthesize pooled MRONJ </w:t>
      </w:r>
      <w:ins w:id="14" w:author="Admin" w:date="2025-08-20T12:36:00Z">
        <w:r w:rsidR="00662371">
          <w:t>incidence</w:t>
        </w:r>
      </w:ins>
      <w:del w:id="15" w:author="Admin" w:date="2025-08-20T12:36:00Z">
        <w:r w:rsidRPr="00444B08" w:rsidDel="00662371">
          <w:delText>incidences</w:delText>
        </w:r>
      </w:del>
      <w:r w:rsidRPr="00444B08">
        <w:t xml:space="preserve"> by indication, medication,</w:t>
      </w:r>
      <w:ins w:id="16" w:author="Admin" w:date="2025-08-20T12:36:00Z">
        <w:r w:rsidR="00662371">
          <w:t xml:space="preserve"> administration</w:t>
        </w:r>
      </w:ins>
      <w:r w:rsidRPr="00444B08">
        <w:t xml:space="preserve"> route, and invasiveness of dental treatment. These data would support a web-based, interactive and personalized risk-evaluation </w:t>
      </w:r>
      <w:ins w:id="17" w:author="Admin" w:date="2025-08-20T12:37:00Z">
        <w:r w:rsidR="00662371">
          <w:t>platform</w:t>
        </w:r>
      </w:ins>
      <w:del w:id="18" w:author="Admin" w:date="2025-08-20T12:37:00Z">
        <w:r w:rsidRPr="00444B08" w:rsidDel="00662371">
          <w:delText>service</w:delText>
        </w:r>
      </w:del>
      <w:r w:rsidRPr="00444B08">
        <w:t xml:space="preserve"> for patient education.</w:t>
      </w:r>
    </w:p>
    <w:p w14:paraId="1DDAE313" w14:textId="77777777" w:rsidR="00444B08" w:rsidRDefault="00444B08"/>
    <w:p w14:paraId="3AF36982" w14:textId="77777777" w:rsidR="00444B08" w:rsidRDefault="00444B08">
      <w:r w:rsidRPr="00444B08">
        <w:t>Method</w:t>
      </w:r>
    </w:p>
    <w:p w14:paraId="2E85D894" w14:textId="6157CA9C" w:rsidR="00444B08" w:rsidRDefault="00444B08">
      <w:r w:rsidRPr="00444B08">
        <w:t xml:space="preserve">We </w:t>
      </w:r>
      <w:ins w:id="19" w:author="Admin" w:date="2025-08-20T12:37:00Z">
        <w:r w:rsidR="00662371">
          <w:t xml:space="preserve">performed a meta-analysis of </w:t>
        </w:r>
      </w:ins>
      <w:del w:id="20" w:author="Admin" w:date="2025-08-20T12:37:00Z">
        <w:r w:rsidRPr="00444B08" w:rsidDel="00662371">
          <w:delText>meta-analyzed</w:delText>
        </w:r>
      </w:del>
      <w:r w:rsidRPr="00444B08">
        <w:t xml:space="preserve"> MRONJ incidence stratified by indication (osteoporosis, cancer), drug class (bisphosphonate, </w:t>
      </w:r>
      <w:del w:id="21" w:author="Admin" w:date="2025-08-20T12:37:00Z">
        <w:r w:rsidRPr="00444B08" w:rsidDel="00662371">
          <w:delText>Denosumab</w:delText>
        </w:r>
      </w:del>
      <w:ins w:id="22" w:author="Admin" w:date="2025-08-20T12:37:00Z">
        <w:r w:rsidR="00662371">
          <w:t>d</w:t>
        </w:r>
        <w:r w:rsidR="00662371" w:rsidRPr="00444B08">
          <w:t>enosumab</w:t>
        </w:r>
      </w:ins>
      <w:r w:rsidRPr="00444B08">
        <w:t xml:space="preserve">, </w:t>
      </w:r>
      <w:del w:id="23" w:author="Admin" w:date="2025-08-20T12:37:00Z">
        <w:r w:rsidRPr="00444B08" w:rsidDel="00662371">
          <w:delText>Romosozumab</w:delText>
        </w:r>
      </w:del>
      <w:proofErr w:type="spellStart"/>
      <w:ins w:id="24" w:author="Admin" w:date="2025-08-20T12:37:00Z">
        <w:r w:rsidR="00662371">
          <w:t>r</w:t>
        </w:r>
        <w:r w:rsidR="00662371" w:rsidRPr="00444B08">
          <w:t>omosozumab</w:t>
        </w:r>
      </w:ins>
      <w:proofErr w:type="spellEnd"/>
      <w:r w:rsidRPr="00444B08">
        <w:t xml:space="preserve">), administration route (oral, IV/SC), and presence of invasive dental treatment. Homogeneous strata were pooled with fixed-effects models; heterogeneous or sparse strata were </w:t>
      </w:r>
      <w:r w:rsidRPr="00444B08">
        <w:lastRenderedPageBreak/>
        <w:t xml:space="preserve">summarized as event-weighted proportions. These </w:t>
      </w:r>
      <w:del w:id="25" w:author="Admin" w:date="2025-08-20T12:37:00Z">
        <w:r w:rsidRPr="00444B08" w:rsidDel="00662371">
          <w:delText xml:space="preserve">tables </w:delText>
        </w:r>
      </w:del>
      <w:ins w:id="26" w:author="Admin" w:date="2025-08-20T12:37:00Z">
        <w:r w:rsidR="00662371">
          <w:t>data populate the platform’s</w:t>
        </w:r>
        <w:r w:rsidR="00662371" w:rsidRPr="00444B08">
          <w:t xml:space="preserve"> </w:t>
        </w:r>
      </w:ins>
      <w:r w:rsidRPr="00444B08">
        <w:t>drive the service’s risk display and bilingual patient handouts.</w:t>
      </w:r>
    </w:p>
    <w:p w14:paraId="2992EDB0" w14:textId="77777777" w:rsidR="00444B08" w:rsidRDefault="00444B08"/>
    <w:p w14:paraId="17AE42EF" w14:textId="77777777" w:rsidR="00444B08" w:rsidRDefault="00444B08">
      <w:r w:rsidRPr="00444B08">
        <w:t>Results</w:t>
      </w:r>
    </w:p>
    <w:p w14:paraId="12233C7A" w14:textId="08BA47AD" w:rsidR="00444B08" w:rsidRDefault="00444B08">
      <w:r w:rsidRPr="00444B08">
        <w:t xml:space="preserve">Across both indications, incidence rose </w:t>
      </w:r>
      <w:ins w:id="27" w:author="Admin" w:date="2025-08-20T12:38:00Z">
        <w:r w:rsidR="00662371">
          <w:t>increased stepwise</w:t>
        </w:r>
      </w:ins>
      <w:del w:id="28" w:author="Admin" w:date="2025-08-20T12:38:00Z">
        <w:r w:rsidRPr="00444B08" w:rsidDel="00662371">
          <w:delText>in an ordered step</w:delText>
        </w:r>
      </w:del>
      <w:r w:rsidRPr="00444B08">
        <w:t xml:space="preserve"> from no medication, to medication only, to medication with invasive dental treatment (osteoporosis: 0.04% → 0.20% → 1.48%; cancer: 0.09% → 1.09% → 9.92%). Rates were broadly </w:t>
      </w:r>
      <w:ins w:id="29" w:author="Admin" w:date="2025-08-20T12:38:00Z">
        <w:r w:rsidR="00662371" w:rsidRPr="00662371">
          <w:rPr>
            <w:rStyle w:val="Strong"/>
            <w:b w:val="0"/>
            <w:rPrChange w:id="30" w:author="Admin" w:date="2025-08-20T12:38:00Z">
              <w:rPr>
                <w:rStyle w:val="Strong"/>
              </w:rPr>
            </w:rPrChange>
          </w:rPr>
          <w:t>consistent across drug classes</w:t>
        </w:r>
        <w:r w:rsidR="00662371" w:rsidRPr="00662371">
          <w:rPr>
            <w:b/>
            <w:rPrChange w:id="31" w:author="Admin" w:date="2025-08-20T12:38:00Z">
              <w:rPr/>
            </w:rPrChange>
          </w:rPr>
          <w:t>,</w:t>
        </w:r>
      </w:ins>
      <w:del w:id="32" w:author="Admin" w:date="2025-08-20T12:38:00Z">
        <w:r w:rsidRPr="00662371" w:rsidDel="00662371">
          <w:delText>homo</w:delText>
        </w:r>
        <w:r w:rsidRPr="00444B08" w:rsidDel="00662371">
          <w:delText>geneous across medication-type subgroups</w:delText>
        </w:r>
      </w:del>
      <w:r w:rsidRPr="00444B08">
        <w:t>, with the exception of three single-study subgroups, interpreted cautiously. These gradients are embedded in the service’s risk-evaluation system to foreground the step-change associated with invasive procedures.</w:t>
      </w:r>
    </w:p>
    <w:p w14:paraId="12E9D731" w14:textId="77777777" w:rsidR="00444B08" w:rsidRDefault="00444B08"/>
    <w:p w14:paraId="6D8D3B26" w14:textId="77777777" w:rsidR="00444B08" w:rsidRDefault="00444B08">
      <w:r w:rsidRPr="00444B08">
        <w:t>Conclusion</w:t>
      </w:r>
    </w:p>
    <w:p w14:paraId="1BD4A091" w14:textId="10FF0F25" w:rsidR="00B261C1" w:rsidRDefault="00444B08">
      <w:r w:rsidRPr="00444B08">
        <w:t xml:space="preserve">MRONJ risk </w:t>
      </w:r>
      <w:ins w:id="33" w:author="Admin" w:date="2025-08-20T12:38:00Z">
        <w:r w:rsidR="00662371" w:rsidRPr="00662371">
          <w:rPr>
            <w:rStyle w:val="Strong"/>
            <w:b w:val="0"/>
            <w:rPrChange w:id="34" w:author="Admin" w:date="2025-08-20T12:38:00Z">
              <w:rPr>
                <w:rStyle w:val="Strong"/>
              </w:rPr>
            </w:rPrChange>
          </w:rPr>
          <w:t>rises by approximately</w:t>
        </w:r>
        <w:r w:rsidR="00662371" w:rsidRPr="00662371">
          <w:rPr>
            <w:b/>
            <w:rPrChange w:id="35" w:author="Admin" w:date="2025-08-20T12:38:00Z">
              <w:rPr/>
            </w:rPrChange>
          </w:rPr>
          <w:t xml:space="preserve"> </w:t>
        </w:r>
      </w:ins>
      <w:del w:id="36" w:author="Admin" w:date="2025-08-20T12:38:00Z">
        <w:r w:rsidRPr="00444B08" w:rsidDel="00662371">
          <w:delText>increases by roughly</w:delText>
        </w:r>
      </w:del>
      <w:r w:rsidRPr="00444B08">
        <w:t xml:space="preserve"> an order of magnitude when invasive dental treatment is performed in patients exposed to </w:t>
      </w:r>
      <w:ins w:id="37" w:author="Admin" w:date="2025-08-20T12:39:00Z">
        <w:r w:rsidR="00662371" w:rsidRPr="00662371">
          <w:t xml:space="preserve">antiresorptive </w:t>
        </w:r>
        <w:proofErr w:type="spellStart"/>
        <w:r w:rsidR="00662371" w:rsidRPr="00662371">
          <w:t>medications</w:t>
        </w:r>
        <w:r w:rsidR="00662371">
          <w:t>,</w:t>
        </w:r>
      </w:ins>
      <w:del w:id="38" w:author="Admin" w:date="2025-08-20T12:39:00Z">
        <w:r w:rsidRPr="00444B08" w:rsidDel="00662371">
          <w:delText>anti-resorptive medica</w:delText>
        </w:r>
        <w:r w:rsidDel="00662371">
          <w:rPr>
            <w:rFonts w:hint="eastAsia"/>
          </w:rPr>
          <w:delText>t</w:delText>
        </w:r>
        <w:r w:rsidRPr="00444B08" w:rsidDel="00662371">
          <w:delText xml:space="preserve">ion, </w:delText>
        </w:r>
      </w:del>
      <w:r w:rsidRPr="00444B08">
        <w:t>across</w:t>
      </w:r>
      <w:proofErr w:type="spellEnd"/>
      <w:r w:rsidRPr="00444B08">
        <w:t xml:space="preserve"> indications and drug classes. </w:t>
      </w:r>
      <w:ins w:id="39" w:author="Admin" w:date="2025-08-20T12:39:00Z">
        <w:r w:rsidR="00662371">
          <w:t>Embedding</w:t>
        </w:r>
      </w:ins>
      <w:del w:id="40" w:author="Admin" w:date="2025-08-20T12:39:00Z">
        <w:r w:rsidRPr="00444B08" w:rsidDel="00662371">
          <w:delText>Integrating</w:delText>
        </w:r>
      </w:del>
      <w:r w:rsidRPr="00444B08">
        <w:t xml:space="preserve"> these pooled figures in a chair-side web tool enables rapid medication identification and personalized </w:t>
      </w:r>
      <w:ins w:id="41" w:author="Admin" w:date="2025-08-20T12:39:00Z">
        <w:r w:rsidR="00662371">
          <w:t>counseling</w:t>
        </w:r>
      </w:ins>
      <w:del w:id="42" w:author="Admin" w:date="2025-08-20T12:39:00Z">
        <w:r w:rsidRPr="00444B08" w:rsidDel="00662371">
          <w:delText>counselling</w:delText>
        </w:r>
      </w:del>
      <w:r w:rsidRPr="00444B08">
        <w:t>, supporting informed consent and safer care.</w:t>
      </w:r>
    </w:p>
    <w:p w14:paraId="304E54F1" w14:textId="77777777" w:rsidR="00444B08" w:rsidRDefault="00444B08"/>
    <w:p w14:paraId="2EE8336E" w14:textId="539A5D57" w:rsidR="00444B08" w:rsidRDefault="00444B08">
      <w:r>
        <w:rPr>
          <w:rFonts w:hint="eastAsia"/>
        </w:rPr>
        <w:t xml:space="preserve">Keywords: </w:t>
      </w:r>
      <w:r w:rsidRPr="00444B08">
        <w:t>MRONJ, antiresorptive therapy, tooth extraction</w:t>
      </w:r>
      <w:r>
        <w:rPr>
          <w:rFonts w:hint="eastAsia"/>
        </w:rPr>
        <w:t xml:space="preserve">, </w:t>
      </w:r>
      <w:r w:rsidRPr="00444B08">
        <w:t>web-based patient education, personalized dental counseling</w:t>
      </w:r>
      <w:r>
        <w:rPr>
          <w:rFonts w:hint="eastAsia"/>
        </w:rPr>
        <w:t>.</w:t>
      </w:r>
    </w:p>
    <w:p w14:paraId="48360D0B" w14:textId="77777777" w:rsidR="00444B08" w:rsidRDefault="00444B08"/>
    <w:p w14:paraId="1EE722EE" w14:textId="77777777" w:rsidR="00444B08" w:rsidRDefault="00444B08"/>
    <w:p w14:paraId="71746937" w14:textId="30C7DFA2" w:rsidR="00444B08" w:rsidRDefault="00E41745">
      <w:r>
        <w:rPr>
          <w:rFonts w:hint="eastAsia"/>
          <w:noProof/>
        </w:rPr>
        <w:lastRenderedPageBreak/>
        <w:drawing>
          <wp:inline distT="0" distB="0" distL="0" distR="0" wp14:anchorId="01D1C72E" wp14:editId="6A7BF737">
            <wp:extent cx="5271770" cy="5271770"/>
            <wp:effectExtent l="0" t="0" r="5080" b="5080"/>
            <wp:docPr id="169777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B0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min">
    <w15:presenceInfo w15:providerId="Windows Live" w15:userId="5aa31fb9cb5553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08"/>
    <w:rsid w:val="00366096"/>
    <w:rsid w:val="003C01B4"/>
    <w:rsid w:val="00444B08"/>
    <w:rsid w:val="00473A9D"/>
    <w:rsid w:val="00662371"/>
    <w:rsid w:val="007733BF"/>
    <w:rsid w:val="007A0679"/>
    <w:rsid w:val="00B261C1"/>
    <w:rsid w:val="00BD21A2"/>
    <w:rsid w:val="00C60E7C"/>
    <w:rsid w:val="00E40C2F"/>
    <w:rsid w:val="00E41745"/>
    <w:rsid w:val="00EB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8B6A"/>
  <w15:chartTrackingRefBased/>
  <w15:docId w15:val="{3CAD258E-2433-4FE9-AFE1-979560EF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4B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B0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B0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B0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B0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B0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B0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B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B0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B0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B0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B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B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B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B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23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3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371"/>
    <w:rPr>
      <w:rFonts w:asciiTheme="majorHAnsi" w:eastAsiaTheme="majorEastAsia" w:hAnsiTheme="majorHAnsi" w:cstheme="majorBidi"/>
      <w:sz w:val="18"/>
      <w:szCs w:val="18"/>
    </w:rPr>
  </w:style>
  <w:style w:type="paragraph" w:styleId="Revision">
    <w:name w:val="Revision"/>
    <w:hidden/>
    <w:uiPriority w:val="99"/>
    <w:semiHidden/>
    <w:rsid w:val="00EB2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Paradum Hsu</dc:creator>
  <cp:keywords/>
  <dc:description/>
  <cp:lastModifiedBy>Paradum Hsu</cp:lastModifiedBy>
  <cp:revision>2</cp:revision>
  <dcterms:created xsi:type="dcterms:W3CDTF">2025-08-21T02:43:00Z</dcterms:created>
  <dcterms:modified xsi:type="dcterms:W3CDTF">2025-08-21T02:43:00Z</dcterms:modified>
</cp:coreProperties>
</file>